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F7F23" w14:textId="66D66FEA" w:rsidR="000D03D6" w:rsidRPr="00EE424C" w:rsidRDefault="00681157" w:rsidP="009117E6">
      <w:pPr>
        <w:jc w:val="center"/>
        <w:rPr>
          <w:rFonts w:ascii="標楷體" w:eastAsia="標楷體" w:hAnsi="標楷體"/>
          <w:b/>
          <w:sz w:val="36"/>
          <w:szCs w:val="28"/>
        </w:rPr>
      </w:pPr>
      <w:r w:rsidRPr="00B8119B">
        <w:rPr>
          <w:rFonts w:ascii="標楷體" w:eastAsia="標楷體" w:hAnsi="標楷體" w:hint="eastAsia"/>
          <w:b/>
          <w:color w:val="FF0000"/>
          <w:sz w:val="36"/>
          <w:szCs w:val="28"/>
        </w:rPr>
        <w:t>單位名稱</w:t>
      </w:r>
      <w:r w:rsidR="009117E6" w:rsidRPr="00B8119B">
        <w:rPr>
          <w:rFonts w:ascii="標楷體" w:eastAsia="標楷體" w:hAnsi="標楷體" w:hint="eastAsia"/>
          <w:b/>
          <w:color w:val="FF0000"/>
          <w:sz w:val="36"/>
          <w:szCs w:val="28"/>
        </w:rPr>
        <w:t xml:space="preserve">  </w:t>
      </w:r>
      <w:r w:rsidR="009117E6" w:rsidRPr="00EE424C">
        <w:rPr>
          <w:rFonts w:ascii="標楷體" w:eastAsia="標楷體" w:hAnsi="標楷體" w:hint="eastAsia"/>
          <w:b/>
          <w:sz w:val="36"/>
          <w:szCs w:val="28"/>
        </w:rPr>
        <w:t>函</w:t>
      </w:r>
    </w:p>
    <w:p w14:paraId="72EDAADC" w14:textId="1F9E2989" w:rsidR="00B8119B" w:rsidRPr="00B8119B" w:rsidRDefault="001D7F8C" w:rsidP="00B8119B">
      <w:pPr>
        <w:wordWrap w:val="0"/>
        <w:snapToGrid w:val="0"/>
        <w:spacing w:line="240" w:lineRule="exact"/>
        <w:ind w:right="-383"/>
        <w:jc w:val="right"/>
        <w:rPr>
          <w:rFonts w:ascii="標楷體" w:eastAsia="標楷體" w:hAnsi="標楷體" w:cs="Times New Roman"/>
          <w:color w:val="FF0000"/>
        </w:rPr>
      </w:pPr>
      <w:r w:rsidRPr="00EE424C">
        <w:rPr>
          <w:rFonts w:ascii="標楷體" w:eastAsia="標楷體" w:hAnsi="標楷體" w:hint="eastAsia"/>
          <w:sz w:val="22"/>
          <w:szCs w:val="28"/>
        </w:rPr>
        <w:t xml:space="preserve">  </w:t>
      </w:r>
      <w:r w:rsidR="00C62CA7" w:rsidRPr="00EE424C">
        <w:rPr>
          <w:rFonts w:ascii="標楷體" w:eastAsia="標楷體" w:hAnsi="標楷體" w:hint="eastAsia"/>
          <w:sz w:val="22"/>
          <w:szCs w:val="28"/>
        </w:rPr>
        <w:t>地址：</w:t>
      </w:r>
      <w:r w:rsidR="00B8119B">
        <w:rPr>
          <w:rFonts w:ascii="標楷體" w:eastAsia="標楷體" w:hAnsi="標楷體" w:hint="eastAsia"/>
          <w:sz w:val="22"/>
          <w:szCs w:val="28"/>
        </w:rPr>
        <w:t xml:space="preserve">  </w:t>
      </w:r>
      <w:r w:rsidR="00B8119B">
        <w:rPr>
          <w:rFonts w:ascii="標楷體" w:eastAsia="標楷體" w:hAnsi="標楷體"/>
          <w:sz w:val="22"/>
          <w:szCs w:val="28"/>
        </w:rPr>
        <w:t xml:space="preserve"> </w:t>
      </w:r>
      <w:r w:rsidR="00B8119B">
        <w:rPr>
          <w:rFonts w:ascii="標楷體" w:eastAsia="標楷體" w:hAnsi="標楷體" w:hint="eastAsia"/>
          <w:sz w:val="22"/>
          <w:szCs w:val="28"/>
        </w:rPr>
        <w:t xml:space="preserve"> </w:t>
      </w:r>
      <w:r w:rsidR="00B8119B">
        <w:rPr>
          <w:rFonts w:ascii="標楷體" w:eastAsia="標楷體" w:hAnsi="標楷體"/>
          <w:sz w:val="22"/>
          <w:szCs w:val="28"/>
        </w:rPr>
        <w:t xml:space="preserve"> </w:t>
      </w:r>
      <w:r w:rsidR="00B8119B">
        <w:rPr>
          <w:rFonts w:ascii="標楷體" w:eastAsia="標楷體" w:hAnsi="標楷體" w:hint="eastAsia"/>
          <w:sz w:val="22"/>
          <w:szCs w:val="28"/>
        </w:rPr>
        <w:t xml:space="preserve"> </w:t>
      </w:r>
      <w:r w:rsidR="00B8119B">
        <w:rPr>
          <w:rFonts w:ascii="標楷體" w:eastAsia="標楷體" w:hAnsi="標楷體"/>
          <w:sz w:val="22"/>
          <w:szCs w:val="28"/>
        </w:rPr>
        <w:t xml:space="preserve">  </w:t>
      </w:r>
      <w:r w:rsidR="00B8119B" w:rsidRPr="00B8119B">
        <w:rPr>
          <w:rFonts w:ascii="標楷體" w:eastAsia="標楷體" w:hAnsi="標楷體"/>
          <w:color w:val="FF0000"/>
          <w:sz w:val="22"/>
          <w:szCs w:val="28"/>
        </w:rPr>
        <w:t xml:space="preserve">    </w:t>
      </w:r>
      <w:r w:rsidR="00B8119B" w:rsidRPr="00B8119B">
        <w:rPr>
          <w:rFonts w:ascii="標楷體" w:eastAsia="標楷體" w:hAnsi="標楷體" w:cs="Times New Roman" w:hint="eastAsia"/>
          <w:color w:val="FF0000"/>
        </w:rPr>
        <w:t>單位地址</w:t>
      </w:r>
    </w:p>
    <w:p w14:paraId="18134428" w14:textId="1ACF5936" w:rsidR="00B8119B" w:rsidRPr="00B8119B" w:rsidRDefault="00C62CA7" w:rsidP="00B8119B">
      <w:pPr>
        <w:wordWrap w:val="0"/>
        <w:snapToGrid w:val="0"/>
        <w:spacing w:line="240" w:lineRule="exact"/>
        <w:ind w:right="-383"/>
        <w:jc w:val="right"/>
        <w:rPr>
          <w:rFonts w:ascii="標楷體" w:eastAsia="標楷體" w:hAnsi="標楷體" w:cs="Times New Roman"/>
          <w:color w:val="FF0000"/>
        </w:rPr>
      </w:pPr>
      <w:r w:rsidRPr="00EE424C">
        <w:rPr>
          <w:rFonts w:ascii="標楷體" w:eastAsia="標楷體" w:hAnsi="標楷體" w:hint="eastAsia"/>
          <w:sz w:val="22"/>
          <w:szCs w:val="28"/>
        </w:rPr>
        <w:t>連絡人：</w:t>
      </w:r>
      <w:r w:rsidR="00B8119B">
        <w:rPr>
          <w:rFonts w:ascii="標楷體" w:eastAsia="標楷體" w:hAnsi="標楷體" w:hint="eastAsia"/>
          <w:sz w:val="22"/>
          <w:szCs w:val="28"/>
        </w:rPr>
        <w:t xml:space="preserve">  </w:t>
      </w:r>
      <w:r w:rsidR="00B8119B" w:rsidRPr="00B8119B">
        <w:rPr>
          <w:rFonts w:ascii="標楷體" w:eastAsia="標楷體" w:hAnsi="標楷體"/>
          <w:color w:val="FF0000"/>
          <w:sz w:val="22"/>
          <w:szCs w:val="28"/>
        </w:rPr>
        <w:t xml:space="preserve"> </w:t>
      </w:r>
      <w:r w:rsidR="00B8119B">
        <w:rPr>
          <w:rFonts w:ascii="標楷體" w:eastAsia="標楷體" w:hAnsi="標楷體" w:hint="eastAsia"/>
          <w:color w:val="FF0000"/>
          <w:sz w:val="22"/>
          <w:szCs w:val="28"/>
        </w:rPr>
        <w:t xml:space="preserve"> </w:t>
      </w:r>
      <w:r w:rsidR="00B8119B" w:rsidRPr="00B8119B">
        <w:rPr>
          <w:rFonts w:ascii="標楷體" w:eastAsia="標楷體" w:hAnsi="標楷體" w:hint="eastAsia"/>
          <w:color w:val="FF0000"/>
          <w:sz w:val="22"/>
          <w:szCs w:val="28"/>
        </w:rPr>
        <w:t xml:space="preserve"> </w:t>
      </w:r>
      <w:r w:rsidR="00B8119B" w:rsidRPr="00B8119B">
        <w:rPr>
          <w:rFonts w:ascii="標楷體" w:eastAsia="標楷體" w:hAnsi="標楷體"/>
          <w:color w:val="FF0000"/>
          <w:sz w:val="22"/>
          <w:szCs w:val="28"/>
        </w:rPr>
        <w:t xml:space="preserve">    </w:t>
      </w:r>
      <w:r w:rsidR="00B8119B" w:rsidRPr="00B8119B">
        <w:rPr>
          <w:rFonts w:ascii="標楷體" w:eastAsia="標楷體" w:hAnsi="標楷體" w:hint="eastAsia"/>
          <w:color w:val="FF0000"/>
          <w:sz w:val="22"/>
          <w:szCs w:val="28"/>
        </w:rPr>
        <w:t>單位聯絡人</w:t>
      </w:r>
    </w:p>
    <w:p w14:paraId="4795DF8C" w14:textId="60363656" w:rsidR="00B8119B" w:rsidRDefault="00C62CA7" w:rsidP="00B8119B">
      <w:pPr>
        <w:wordWrap w:val="0"/>
        <w:snapToGrid w:val="0"/>
        <w:spacing w:line="240" w:lineRule="exact"/>
        <w:ind w:right="-383"/>
        <w:jc w:val="right"/>
        <w:rPr>
          <w:rFonts w:ascii="標楷體" w:eastAsia="標楷體" w:hAnsi="標楷體" w:cs="Times New Roman"/>
        </w:rPr>
      </w:pPr>
      <w:r w:rsidRPr="00EE424C">
        <w:rPr>
          <w:rFonts w:ascii="標楷體" w:eastAsia="標楷體" w:hAnsi="標楷體" w:hint="eastAsia"/>
          <w:sz w:val="22"/>
          <w:szCs w:val="28"/>
        </w:rPr>
        <w:t>電話：</w:t>
      </w:r>
      <w:r w:rsidR="00B8119B">
        <w:rPr>
          <w:rFonts w:ascii="標楷體" w:eastAsia="標楷體" w:hAnsi="標楷體" w:hint="eastAsia"/>
          <w:sz w:val="22"/>
          <w:szCs w:val="28"/>
        </w:rPr>
        <w:t xml:space="preserve">  </w:t>
      </w:r>
      <w:r w:rsidR="00B8119B">
        <w:rPr>
          <w:rFonts w:ascii="標楷體" w:eastAsia="標楷體" w:hAnsi="標楷體"/>
          <w:sz w:val="22"/>
          <w:szCs w:val="28"/>
        </w:rPr>
        <w:t xml:space="preserve"> </w:t>
      </w:r>
      <w:r w:rsidR="00B8119B">
        <w:rPr>
          <w:rFonts w:ascii="標楷體" w:eastAsia="標楷體" w:hAnsi="標楷體" w:hint="eastAsia"/>
          <w:sz w:val="22"/>
          <w:szCs w:val="28"/>
        </w:rPr>
        <w:t xml:space="preserve">  </w:t>
      </w:r>
      <w:r w:rsidR="00B8119B">
        <w:rPr>
          <w:rFonts w:ascii="標楷體" w:eastAsia="標楷體" w:hAnsi="標楷體"/>
          <w:sz w:val="22"/>
          <w:szCs w:val="28"/>
        </w:rPr>
        <w:t xml:space="preserve">        </w:t>
      </w:r>
      <w:r w:rsidR="00B8119B" w:rsidRPr="00B8119B">
        <w:rPr>
          <w:rFonts w:ascii="標楷體" w:eastAsia="標楷體" w:hAnsi="標楷體" w:hint="eastAsia"/>
          <w:color w:val="FF0000"/>
          <w:sz w:val="22"/>
          <w:szCs w:val="28"/>
        </w:rPr>
        <w:t>單位電話</w:t>
      </w:r>
    </w:p>
    <w:p w14:paraId="0F2627D8" w14:textId="67D136F5" w:rsidR="00B8119B" w:rsidRDefault="00C62CA7" w:rsidP="00B8119B">
      <w:pPr>
        <w:wordWrap w:val="0"/>
        <w:snapToGrid w:val="0"/>
        <w:spacing w:line="240" w:lineRule="exact"/>
        <w:ind w:right="-383"/>
        <w:jc w:val="right"/>
        <w:rPr>
          <w:rFonts w:ascii="標楷體" w:eastAsia="標楷體" w:hAnsi="標楷體" w:cs="Times New Roman"/>
        </w:rPr>
      </w:pPr>
      <w:r w:rsidRPr="00EE424C">
        <w:rPr>
          <w:rFonts w:ascii="標楷體" w:eastAsia="標楷體" w:hAnsi="標楷體" w:hint="eastAsia"/>
          <w:sz w:val="22"/>
          <w:szCs w:val="28"/>
        </w:rPr>
        <w:t>傳真：</w:t>
      </w:r>
      <w:r w:rsidR="00B8119B">
        <w:rPr>
          <w:rFonts w:ascii="標楷體" w:eastAsia="標楷體" w:hAnsi="標楷體" w:hint="eastAsia"/>
          <w:sz w:val="22"/>
          <w:szCs w:val="28"/>
        </w:rPr>
        <w:t xml:space="preserve">    </w:t>
      </w:r>
      <w:r w:rsidR="00B8119B">
        <w:rPr>
          <w:rFonts w:ascii="標楷體" w:eastAsia="標楷體" w:hAnsi="標楷體"/>
          <w:sz w:val="22"/>
          <w:szCs w:val="28"/>
        </w:rPr>
        <w:t xml:space="preserve">     </w:t>
      </w:r>
      <w:r w:rsidR="00B8119B" w:rsidRPr="00B8119B">
        <w:rPr>
          <w:rFonts w:ascii="標楷體" w:eastAsia="標楷體" w:hAnsi="標楷體"/>
          <w:color w:val="FF0000"/>
          <w:sz w:val="22"/>
          <w:szCs w:val="28"/>
        </w:rPr>
        <w:t xml:space="preserve">    </w:t>
      </w:r>
      <w:r w:rsidR="00B8119B" w:rsidRPr="00B8119B">
        <w:rPr>
          <w:rFonts w:ascii="標楷體" w:eastAsia="標楷體" w:hAnsi="標楷體" w:hint="eastAsia"/>
          <w:color w:val="FF0000"/>
          <w:sz w:val="22"/>
          <w:szCs w:val="28"/>
        </w:rPr>
        <w:t>單位</w:t>
      </w:r>
      <w:r w:rsidR="00B8119B">
        <w:rPr>
          <w:rFonts w:ascii="標楷體" w:eastAsia="標楷體" w:hAnsi="標楷體" w:hint="eastAsia"/>
          <w:color w:val="FF0000"/>
          <w:sz w:val="22"/>
          <w:szCs w:val="28"/>
        </w:rPr>
        <w:t>傳真</w:t>
      </w:r>
    </w:p>
    <w:p w14:paraId="48E60D1E" w14:textId="11AC3A19" w:rsidR="00C62CA7" w:rsidRPr="00B8119B" w:rsidRDefault="00C62CA7" w:rsidP="00B8119B">
      <w:pPr>
        <w:wordWrap w:val="0"/>
        <w:snapToGrid w:val="0"/>
        <w:spacing w:line="240" w:lineRule="exact"/>
        <w:ind w:right="-383"/>
        <w:jc w:val="right"/>
        <w:rPr>
          <w:rFonts w:ascii="標楷體" w:eastAsia="標楷體" w:hAnsi="標楷體" w:cs="Times New Roman"/>
        </w:rPr>
      </w:pPr>
      <w:r w:rsidRPr="00EE424C">
        <w:rPr>
          <w:rFonts w:ascii="標楷體" w:eastAsia="標楷體" w:hAnsi="標楷體" w:hint="eastAsia"/>
          <w:sz w:val="22"/>
          <w:szCs w:val="28"/>
        </w:rPr>
        <w:t>電子郵件：</w:t>
      </w:r>
      <w:r w:rsidR="00B8119B">
        <w:rPr>
          <w:rFonts w:ascii="標楷體" w:eastAsia="標楷體" w:hAnsi="標楷體" w:hint="eastAsia"/>
          <w:sz w:val="22"/>
          <w:szCs w:val="28"/>
        </w:rPr>
        <w:t xml:space="preserve">  </w:t>
      </w:r>
      <w:r w:rsidR="00B8119B">
        <w:rPr>
          <w:rFonts w:ascii="標楷體" w:eastAsia="標楷體" w:hAnsi="標楷體"/>
          <w:sz w:val="22"/>
          <w:szCs w:val="28"/>
        </w:rPr>
        <w:t xml:space="preserve"> </w:t>
      </w:r>
      <w:r w:rsidR="00B8119B">
        <w:rPr>
          <w:rFonts w:ascii="標楷體" w:eastAsia="標楷體" w:hAnsi="標楷體" w:hint="eastAsia"/>
          <w:sz w:val="22"/>
          <w:szCs w:val="28"/>
        </w:rPr>
        <w:t xml:space="preserve">  </w:t>
      </w:r>
      <w:r w:rsidR="00B8119B">
        <w:rPr>
          <w:rFonts w:ascii="標楷體" w:eastAsia="標楷體" w:hAnsi="標楷體"/>
          <w:sz w:val="22"/>
          <w:szCs w:val="28"/>
        </w:rPr>
        <w:t xml:space="preserve">   </w:t>
      </w:r>
      <w:r w:rsidR="00B8119B" w:rsidRPr="00B8119B">
        <w:rPr>
          <w:rFonts w:ascii="標楷體" w:eastAsia="標楷體" w:hAnsi="標楷體" w:hint="eastAsia"/>
          <w:color w:val="FF0000"/>
          <w:sz w:val="22"/>
          <w:szCs w:val="28"/>
        </w:rPr>
        <w:t>您的</w:t>
      </w:r>
      <w:r w:rsidR="00B8119B" w:rsidRPr="00B8119B">
        <w:rPr>
          <w:rFonts w:ascii="標楷體" w:eastAsia="標楷體" w:hAnsi="標楷體"/>
          <w:color w:val="FF0000"/>
          <w:sz w:val="22"/>
          <w:szCs w:val="28"/>
        </w:rPr>
        <w:t>Email</w:t>
      </w:r>
    </w:p>
    <w:p w14:paraId="09ACDBC6" w14:textId="77777777" w:rsidR="001D7F8C" w:rsidRPr="00C014A7" w:rsidRDefault="001D7F8C" w:rsidP="00C62CA7">
      <w:pPr>
        <w:spacing w:line="400" w:lineRule="exact"/>
        <w:rPr>
          <w:rFonts w:ascii="標楷體" w:eastAsia="標楷體" w:hAnsi="標楷體" w:cs="Times New Roman"/>
          <w:b/>
          <w:sz w:val="28"/>
          <w:szCs w:val="28"/>
        </w:rPr>
      </w:pPr>
    </w:p>
    <w:p w14:paraId="3C922153" w14:textId="3816EA2C" w:rsidR="00C62CA7" w:rsidRPr="00EE424C" w:rsidRDefault="00EC748D" w:rsidP="00C62CA7">
      <w:pPr>
        <w:spacing w:line="400" w:lineRule="exact"/>
        <w:rPr>
          <w:rFonts w:ascii="標楷體" w:eastAsia="標楷體" w:hAnsi="標楷體" w:cs="Times New Roman"/>
          <w:b/>
          <w:sz w:val="28"/>
          <w:szCs w:val="28"/>
        </w:rPr>
      </w:pPr>
      <w:r w:rsidRPr="00EE424C">
        <w:rPr>
          <w:rFonts w:ascii="標楷體" w:eastAsia="標楷體" w:hAnsi="標楷體" w:cs="Times New Roman" w:hint="eastAsia"/>
          <w:b/>
          <w:sz w:val="28"/>
          <w:szCs w:val="28"/>
        </w:rPr>
        <w:t>24219新北市新莊區中平路439號南棟</w:t>
      </w:r>
      <w:r w:rsidR="001F2FFA" w:rsidRPr="00EE424C">
        <w:rPr>
          <w:rFonts w:ascii="標楷體" w:eastAsia="標楷體" w:hAnsi="標楷體" w:cs="Times New Roman" w:hint="eastAsia"/>
          <w:b/>
          <w:sz w:val="28"/>
          <w:szCs w:val="28"/>
        </w:rPr>
        <w:t>13</w:t>
      </w:r>
      <w:r w:rsidRPr="00EE424C">
        <w:rPr>
          <w:rFonts w:ascii="標楷體" w:eastAsia="標楷體" w:hAnsi="標楷體" w:cs="Times New Roman" w:hint="eastAsia"/>
          <w:b/>
          <w:sz w:val="28"/>
          <w:szCs w:val="28"/>
        </w:rPr>
        <w:t>樓</w:t>
      </w:r>
    </w:p>
    <w:p w14:paraId="4D15366F" w14:textId="77777777" w:rsidR="009117E6" w:rsidRPr="00EE424C" w:rsidRDefault="009117E6" w:rsidP="00AD37D4">
      <w:pPr>
        <w:spacing w:afterLines="50" w:after="180" w:line="400" w:lineRule="exact"/>
        <w:rPr>
          <w:rFonts w:ascii="標楷體" w:eastAsia="標楷體" w:hAnsi="標楷體" w:cs="Times New Roman"/>
          <w:b/>
          <w:sz w:val="32"/>
          <w:szCs w:val="28"/>
        </w:rPr>
      </w:pPr>
      <w:r w:rsidRPr="00EE424C">
        <w:rPr>
          <w:rFonts w:ascii="標楷體" w:eastAsia="標楷體" w:hAnsi="標楷體" w:cs="Times New Roman" w:hint="eastAsia"/>
          <w:b/>
          <w:sz w:val="32"/>
          <w:szCs w:val="28"/>
        </w:rPr>
        <w:t>受文者：</w:t>
      </w:r>
      <w:r w:rsidRPr="00EE424C">
        <w:rPr>
          <w:rFonts w:ascii="標楷體" w:eastAsia="標楷體" w:hAnsi="標楷體" w:hint="eastAsia"/>
          <w:b/>
          <w:sz w:val="32"/>
          <w:szCs w:val="28"/>
        </w:rPr>
        <w:t>文化</w:t>
      </w:r>
      <w:r w:rsidRPr="00EE424C">
        <w:rPr>
          <w:rFonts w:ascii="標楷體" w:eastAsia="標楷體" w:hAnsi="標楷體" w:cs="Times New Roman" w:hint="eastAsia"/>
          <w:b/>
          <w:sz w:val="32"/>
          <w:szCs w:val="28"/>
        </w:rPr>
        <w:t>部</w:t>
      </w:r>
    </w:p>
    <w:p w14:paraId="41D60C87" w14:textId="27C45511" w:rsidR="00C62CA7" w:rsidRPr="00E55E7F" w:rsidRDefault="00C62CA7" w:rsidP="00C62CA7">
      <w:pPr>
        <w:snapToGrid w:val="0"/>
        <w:spacing w:line="240" w:lineRule="exact"/>
        <w:rPr>
          <w:rFonts w:ascii="標楷體" w:eastAsia="標楷體" w:hAnsi="標楷體"/>
          <w:color w:val="FF0000"/>
          <w:sz w:val="22"/>
          <w:szCs w:val="28"/>
        </w:rPr>
      </w:pPr>
      <w:r w:rsidRPr="00E55E7F">
        <w:rPr>
          <w:rFonts w:ascii="標楷體" w:eastAsia="標楷體" w:hAnsi="標楷體" w:hint="eastAsia"/>
          <w:color w:val="FF0000"/>
          <w:sz w:val="22"/>
          <w:szCs w:val="28"/>
        </w:rPr>
        <w:t>發文日期：中華民國10</w:t>
      </w:r>
      <w:r w:rsidR="00B8119B">
        <w:rPr>
          <w:rFonts w:ascii="標楷體" w:eastAsia="標楷體" w:hAnsi="標楷體" w:hint="eastAsia"/>
          <w:color w:val="FF0000"/>
          <w:sz w:val="22"/>
          <w:szCs w:val="28"/>
        </w:rPr>
        <w:t>8</w:t>
      </w:r>
      <w:r w:rsidRPr="00E55E7F">
        <w:rPr>
          <w:rFonts w:ascii="標楷體" w:eastAsia="標楷體" w:hAnsi="標楷體" w:hint="eastAsia"/>
          <w:color w:val="FF0000"/>
          <w:sz w:val="22"/>
          <w:szCs w:val="28"/>
        </w:rPr>
        <w:t>年</w:t>
      </w:r>
      <w:r w:rsidR="00F33E5A">
        <w:rPr>
          <w:rFonts w:ascii="標楷體" w:eastAsia="標楷體" w:hAnsi="標楷體"/>
          <w:color w:val="FF0000"/>
          <w:sz w:val="22"/>
          <w:szCs w:val="28"/>
        </w:rPr>
        <w:t>5</w:t>
      </w:r>
      <w:r w:rsidRPr="00E55E7F">
        <w:rPr>
          <w:rFonts w:ascii="標楷體" w:eastAsia="標楷體" w:hAnsi="標楷體" w:hint="eastAsia"/>
          <w:color w:val="FF0000"/>
          <w:sz w:val="22"/>
          <w:szCs w:val="28"/>
        </w:rPr>
        <w:t>月</w:t>
      </w:r>
      <w:r w:rsidR="00F33E5A">
        <w:rPr>
          <w:rFonts w:ascii="標楷體" w:eastAsia="標楷體" w:hAnsi="標楷體"/>
          <w:color w:val="FF0000"/>
          <w:sz w:val="22"/>
          <w:szCs w:val="28"/>
        </w:rPr>
        <w:t>2</w:t>
      </w:r>
      <w:r w:rsidRPr="00E55E7F">
        <w:rPr>
          <w:rFonts w:ascii="標楷體" w:eastAsia="標楷體" w:hAnsi="標楷體" w:hint="eastAsia"/>
          <w:color w:val="FF0000"/>
          <w:sz w:val="22"/>
          <w:szCs w:val="28"/>
        </w:rPr>
        <w:t>日</w:t>
      </w:r>
    </w:p>
    <w:p w14:paraId="4BAB6677" w14:textId="7C97D4F2" w:rsidR="00C62CA7" w:rsidRPr="00B8119B" w:rsidRDefault="00C62CA7" w:rsidP="00C62CA7">
      <w:pPr>
        <w:wordWrap w:val="0"/>
        <w:snapToGrid w:val="0"/>
        <w:spacing w:line="240" w:lineRule="exact"/>
        <w:rPr>
          <w:rFonts w:ascii="標楷體" w:eastAsia="標楷體" w:hAnsi="標楷體"/>
          <w:color w:val="FF0000"/>
          <w:sz w:val="22"/>
          <w:szCs w:val="28"/>
        </w:rPr>
      </w:pPr>
      <w:r w:rsidRPr="00B8119B">
        <w:rPr>
          <w:rFonts w:ascii="標楷體" w:eastAsia="標楷體" w:hAnsi="標楷體" w:hint="eastAsia"/>
          <w:color w:val="FF0000"/>
          <w:sz w:val="22"/>
          <w:szCs w:val="28"/>
        </w:rPr>
        <w:t>發文字號：</w:t>
      </w:r>
      <w:r w:rsidR="00B8119B">
        <w:rPr>
          <w:rFonts w:ascii="標楷體" w:eastAsia="標楷體" w:hAnsi="標楷體" w:hint="eastAsia"/>
          <w:color w:val="FF0000"/>
          <w:sz w:val="22"/>
          <w:szCs w:val="28"/>
        </w:rPr>
        <w:t>字號請由單位自編</w:t>
      </w:r>
    </w:p>
    <w:p w14:paraId="0986D1C1" w14:textId="1FC9975B" w:rsidR="00C62CA7" w:rsidRPr="00EE424C" w:rsidRDefault="00C62CA7" w:rsidP="00C62CA7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  <w:r w:rsidRPr="00EE424C">
        <w:rPr>
          <w:rFonts w:ascii="標楷體" w:eastAsia="標楷體" w:hAnsi="標楷體" w:hint="eastAsia"/>
          <w:sz w:val="22"/>
          <w:szCs w:val="28"/>
        </w:rPr>
        <w:t>速別：</w:t>
      </w:r>
      <w:r w:rsidR="008C1418" w:rsidRPr="00EE424C">
        <w:rPr>
          <w:rFonts w:ascii="標楷體" w:eastAsia="標楷體" w:hAnsi="標楷體" w:hint="eastAsia"/>
          <w:sz w:val="22"/>
          <w:szCs w:val="28"/>
        </w:rPr>
        <w:t>普通</w:t>
      </w:r>
    </w:p>
    <w:p w14:paraId="14298985" w14:textId="77777777" w:rsidR="00C62CA7" w:rsidRPr="00EE424C" w:rsidRDefault="00C62CA7" w:rsidP="00C62CA7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  <w:r w:rsidRPr="00EE424C">
        <w:rPr>
          <w:rFonts w:ascii="標楷體" w:eastAsia="標楷體" w:hAnsi="標楷體" w:hint="eastAsia"/>
          <w:sz w:val="22"/>
          <w:szCs w:val="28"/>
        </w:rPr>
        <w:t>密等及解密條件或保密期限：普通</w:t>
      </w:r>
    </w:p>
    <w:p w14:paraId="188D73D5" w14:textId="7C0F5640" w:rsidR="009117E6" w:rsidRPr="00EE424C" w:rsidRDefault="009117E6" w:rsidP="00C62CA7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  <w:r w:rsidRPr="00EE424C">
        <w:rPr>
          <w:rFonts w:ascii="標楷體" w:eastAsia="標楷體" w:hAnsi="標楷體" w:hint="eastAsia"/>
          <w:sz w:val="22"/>
          <w:szCs w:val="28"/>
        </w:rPr>
        <w:t>附件：</w:t>
      </w:r>
      <w:ins w:id="0" w:author="陳彥碩" w:date="2019-05-31T22:07:00Z">
        <w:r w:rsidR="00C8235E" w:rsidRPr="0090087F">
          <w:rPr>
            <w:rFonts w:ascii="標楷體" w:eastAsia="標楷體" w:hAnsi="標楷體" w:hint="eastAsia"/>
            <w:sz w:val="22"/>
            <w:szCs w:val="28"/>
            <w:highlight w:val="yellow"/>
          </w:rPr>
          <w:t>回復說明表、修正後報告及相關補充資料(如收存規劃表等等等</w:t>
        </w:r>
        <w:r w:rsidR="00C8235E" w:rsidRPr="0090087F">
          <w:rPr>
            <w:rFonts w:ascii="標楷體" w:eastAsia="標楷體" w:hAnsi="標楷體"/>
            <w:sz w:val="22"/>
            <w:szCs w:val="28"/>
            <w:highlight w:val="yellow"/>
          </w:rPr>
          <w:t>……</w:t>
        </w:r>
        <w:r w:rsidR="00C8235E" w:rsidRPr="0090087F">
          <w:rPr>
            <w:rFonts w:ascii="標楷體" w:eastAsia="標楷體" w:hAnsi="標楷體" w:hint="eastAsia"/>
            <w:sz w:val="22"/>
            <w:szCs w:val="28"/>
            <w:highlight w:val="yellow"/>
          </w:rPr>
          <w:t>)</w:t>
        </w:r>
      </w:ins>
      <w:del w:id="1" w:author="陳彥碩" w:date="2019-05-31T22:07:00Z">
        <w:r w:rsidR="00A27180" w:rsidRPr="00A27180" w:rsidDel="00C8235E">
          <w:rPr>
            <w:rFonts w:ascii="標楷體" w:eastAsia="標楷體" w:hAnsi="標楷體" w:hint="eastAsia"/>
            <w:sz w:val="22"/>
            <w:szCs w:val="28"/>
          </w:rPr>
          <w:delText>修正經費分配暨工作進度表</w:delText>
        </w:r>
        <w:r w:rsidR="00DC2359" w:rsidRPr="00EE424C" w:rsidDel="00C8235E">
          <w:rPr>
            <w:rFonts w:ascii="標楷體" w:eastAsia="標楷體" w:hAnsi="標楷體" w:hint="eastAsia"/>
            <w:sz w:val="22"/>
            <w:szCs w:val="28"/>
          </w:rPr>
          <w:delText>、</w:delText>
        </w:r>
        <w:r w:rsidR="00B56523" w:rsidRPr="00B56523" w:rsidDel="00C8235E">
          <w:rPr>
            <w:rFonts w:ascii="標楷體" w:eastAsia="標楷體" w:hAnsi="標楷體" w:hint="eastAsia"/>
            <w:sz w:val="22"/>
            <w:szCs w:val="28"/>
          </w:rPr>
          <w:delText>展延工作計畫書</w:delText>
        </w:r>
      </w:del>
    </w:p>
    <w:p w14:paraId="78E8E821" w14:textId="77777777" w:rsidR="00D679D6" w:rsidRPr="00EE424C" w:rsidRDefault="00D679D6" w:rsidP="00C62CA7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</w:p>
    <w:p w14:paraId="1A1E31E0" w14:textId="77777777" w:rsidR="00D679D6" w:rsidRPr="00EE424C" w:rsidRDefault="00D679D6" w:rsidP="00C62CA7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</w:p>
    <w:p w14:paraId="54EE83E2" w14:textId="6ACE3A25" w:rsidR="00181868" w:rsidRPr="00EE424C" w:rsidRDefault="009117E6" w:rsidP="00494923">
      <w:pPr>
        <w:spacing w:before="100" w:after="100" w:line="400" w:lineRule="exact"/>
        <w:ind w:left="961" w:hangingChars="300" w:hanging="961"/>
        <w:rPr>
          <w:rFonts w:ascii="標楷體" w:eastAsia="標楷體" w:hAnsi="標楷體" w:cs="Times New Roman"/>
          <w:b/>
          <w:sz w:val="32"/>
          <w:szCs w:val="28"/>
        </w:rPr>
        <w:pPrChange w:id="2" w:author="陳彥碩" w:date="2019-05-31T22:18:00Z">
          <w:pPr>
            <w:spacing w:before="100" w:after="100" w:line="400" w:lineRule="exact"/>
          </w:pPr>
        </w:pPrChange>
      </w:pPr>
      <w:r w:rsidRPr="00EE424C">
        <w:rPr>
          <w:rFonts w:ascii="標楷體" w:eastAsia="標楷體" w:hAnsi="標楷體" w:cs="Times New Roman" w:hint="eastAsia"/>
          <w:b/>
          <w:sz w:val="32"/>
          <w:szCs w:val="28"/>
        </w:rPr>
        <w:t>主旨：</w:t>
      </w:r>
      <w:ins w:id="3" w:author="陳彥碩" w:date="2019-05-31T22:09:00Z">
        <w:r w:rsidR="00C8235E">
          <w:rPr>
            <w:rFonts w:ascii="標楷體" w:eastAsia="標楷體" w:hAnsi="標楷體" w:cs="Times New Roman" w:hint="eastAsia"/>
            <w:b/>
            <w:sz w:val="32"/>
            <w:szCs w:val="28"/>
          </w:rPr>
          <w:t>檢送</w:t>
        </w:r>
      </w:ins>
      <w:del w:id="4" w:author="陳彥碩" w:date="2019-05-31T22:09:00Z">
        <w:r w:rsidR="00015248" w:rsidDel="00C8235E">
          <w:rPr>
            <w:rFonts w:ascii="標楷體" w:eastAsia="標楷體" w:hAnsi="標楷體" w:cs="Times New Roman" w:hint="eastAsia"/>
            <w:b/>
            <w:sz w:val="32"/>
            <w:szCs w:val="28"/>
          </w:rPr>
          <w:delText>案關</w:delText>
        </w:r>
      </w:del>
      <w:del w:id="5" w:author="陳彥碩" w:date="2019-05-31T22:12:00Z">
        <w:r w:rsidR="00D679D6" w:rsidRPr="00EE424C" w:rsidDel="00C8235E">
          <w:rPr>
            <w:rFonts w:ascii="標楷體" w:eastAsia="標楷體" w:hAnsi="標楷體" w:cs="Times New Roman" w:hint="eastAsia"/>
            <w:b/>
            <w:sz w:val="32"/>
            <w:szCs w:val="28"/>
          </w:rPr>
          <w:delText>「</w:delText>
        </w:r>
      </w:del>
      <w:r w:rsidR="005F29A5" w:rsidRPr="00EE424C">
        <w:rPr>
          <w:rFonts w:ascii="標楷體" w:eastAsia="標楷體" w:hAnsi="標楷體" w:cs="Times New Roman" w:hint="eastAsia"/>
          <w:b/>
          <w:sz w:val="32"/>
          <w:szCs w:val="28"/>
        </w:rPr>
        <w:t>文化部</w:t>
      </w:r>
      <w:r w:rsidR="004C0FCF" w:rsidRPr="00EE424C">
        <w:rPr>
          <w:rFonts w:ascii="標楷體" w:eastAsia="標楷體" w:hAnsi="標楷體" w:cs="Times New Roman" w:hint="eastAsia"/>
          <w:b/>
          <w:sz w:val="32"/>
          <w:szCs w:val="28"/>
        </w:rPr>
        <w:t>推動國家文化記憶庫計畫補助</w:t>
      </w:r>
      <w:del w:id="6" w:author="陳彥碩" w:date="2019-05-31T22:12:00Z">
        <w:r w:rsidR="00D679D6" w:rsidRPr="00EE424C" w:rsidDel="00C8235E">
          <w:rPr>
            <w:rFonts w:ascii="標楷體" w:eastAsia="標楷體" w:hAnsi="標楷體" w:cs="Times New Roman" w:hint="eastAsia"/>
            <w:b/>
            <w:sz w:val="32"/>
            <w:szCs w:val="28"/>
          </w:rPr>
          <w:delText>」</w:delText>
        </w:r>
      </w:del>
      <w:ins w:id="7" w:author="陳彥碩" w:date="2019-05-31T22:12:00Z">
        <w:r w:rsidR="00C8235E">
          <w:rPr>
            <w:rFonts w:ascii="標楷體" w:eastAsia="標楷體" w:hAnsi="標楷體" w:cs="Times New Roman" w:hint="eastAsia"/>
            <w:b/>
            <w:sz w:val="32"/>
            <w:szCs w:val="28"/>
          </w:rPr>
          <w:t>「</w:t>
        </w:r>
      </w:ins>
      <w:del w:id="8" w:author="陳彥碩" w:date="2019-05-31T22:12:00Z">
        <w:r w:rsidR="00D679D6" w:rsidRPr="00EE424C" w:rsidDel="00C8235E">
          <w:rPr>
            <w:rFonts w:ascii="標楷體" w:eastAsia="標楷體" w:hAnsi="標楷體" w:cs="Times New Roman" w:hint="eastAsia"/>
            <w:b/>
            <w:sz w:val="32"/>
            <w:szCs w:val="28"/>
          </w:rPr>
          <w:delText>(</w:delText>
        </w:r>
      </w:del>
      <w:r w:rsidR="00B8119B" w:rsidRPr="00B8119B">
        <w:rPr>
          <w:rFonts w:ascii="標楷體" w:eastAsia="標楷體" w:hAnsi="標楷體" w:cs="Times New Roman" w:hint="eastAsia"/>
          <w:b/>
          <w:color w:val="FF0000"/>
          <w:sz w:val="32"/>
          <w:szCs w:val="28"/>
        </w:rPr>
        <w:t>計畫名稱</w:t>
      </w:r>
      <w:r w:rsidR="00B8119B">
        <w:rPr>
          <w:rFonts w:ascii="標楷體" w:eastAsia="標楷體" w:hAnsi="標楷體" w:cs="Times New Roman" w:hint="eastAsia"/>
          <w:b/>
          <w:color w:val="FF0000"/>
          <w:sz w:val="32"/>
          <w:szCs w:val="28"/>
        </w:rPr>
        <w:t>全稱</w:t>
      </w:r>
      <w:ins w:id="9" w:author="陳彥碩" w:date="2019-05-31T22:13:00Z">
        <w:r w:rsidR="00C8235E">
          <w:rPr>
            <w:rFonts w:ascii="標楷體" w:eastAsia="標楷體" w:hAnsi="標楷體" w:cs="Times New Roman" w:hint="eastAsia"/>
            <w:b/>
            <w:sz w:val="32"/>
            <w:szCs w:val="28"/>
          </w:rPr>
          <w:t>」</w:t>
        </w:r>
      </w:ins>
      <w:ins w:id="10" w:author="陳彥碩" w:date="2019-05-31T22:14:00Z">
        <w:r w:rsidR="00C8235E">
          <w:rPr>
            <w:rFonts w:ascii="標楷體" w:eastAsia="標楷體" w:hAnsi="標楷體" w:cs="Times New Roman" w:hint="eastAsia"/>
            <w:b/>
            <w:sz w:val="32"/>
            <w:szCs w:val="28"/>
          </w:rPr>
          <w:t>之修正後</w:t>
        </w:r>
      </w:ins>
      <w:del w:id="11" w:author="陳彥碩" w:date="2019-05-31T22:12:00Z">
        <w:r w:rsidR="00D679D6" w:rsidRPr="00EE424C" w:rsidDel="00C8235E">
          <w:rPr>
            <w:rFonts w:ascii="標楷體" w:eastAsia="標楷體" w:hAnsi="標楷體" w:cs="Times New Roman" w:hint="eastAsia"/>
            <w:b/>
            <w:sz w:val="32"/>
            <w:szCs w:val="28"/>
          </w:rPr>
          <w:delText>)</w:delText>
        </w:r>
      </w:del>
      <w:ins w:id="12" w:author="陳彥碩" w:date="2019-05-31T22:10:00Z">
        <w:r w:rsidR="00C8235E">
          <w:rPr>
            <w:rFonts w:ascii="標楷體" w:eastAsia="標楷體" w:hAnsi="標楷體" w:cs="Times New Roman" w:hint="eastAsia"/>
            <w:b/>
            <w:sz w:val="32"/>
            <w:szCs w:val="28"/>
          </w:rPr>
          <w:t>期中工作</w:t>
        </w:r>
      </w:ins>
      <w:ins w:id="13" w:author="陳彥碩" w:date="2019-05-31T22:13:00Z">
        <w:r w:rsidR="00C8235E">
          <w:rPr>
            <w:rFonts w:ascii="標楷體" w:eastAsia="標楷體" w:hAnsi="標楷體" w:cs="Times New Roman" w:hint="eastAsia"/>
            <w:b/>
            <w:sz w:val="32"/>
            <w:szCs w:val="28"/>
          </w:rPr>
          <w:t>報告</w:t>
        </w:r>
      </w:ins>
      <w:ins w:id="14" w:author="陳彥碩" w:date="2019-05-31T22:10:00Z">
        <w:r w:rsidR="00C8235E">
          <w:rPr>
            <w:rFonts w:ascii="標楷體" w:eastAsia="標楷體" w:hAnsi="標楷體" w:cs="Times New Roman" w:hint="eastAsia"/>
            <w:b/>
            <w:sz w:val="32"/>
            <w:szCs w:val="28"/>
          </w:rPr>
          <w:t>，</w:t>
        </w:r>
      </w:ins>
      <w:r w:rsidR="00015248">
        <w:rPr>
          <w:rFonts w:ascii="標楷體" w:eastAsia="標楷體" w:hAnsi="標楷體" w:cs="Times New Roman" w:hint="eastAsia"/>
          <w:b/>
          <w:sz w:val="32"/>
          <w:szCs w:val="28"/>
        </w:rPr>
        <w:t>擬</w:t>
      </w:r>
      <w:del w:id="15" w:author="陳彥碩" w:date="2019-05-31T22:14:00Z">
        <w:r w:rsidR="00015248" w:rsidDel="00C8235E">
          <w:rPr>
            <w:rFonts w:ascii="標楷體" w:eastAsia="標楷體" w:hAnsi="標楷體" w:cs="Times New Roman" w:hint="eastAsia"/>
            <w:b/>
            <w:sz w:val="32"/>
            <w:szCs w:val="28"/>
          </w:rPr>
          <w:delText>申</w:delText>
        </w:r>
      </w:del>
      <w:r w:rsidR="00015248">
        <w:rPr>
          <w:rFonts w:ascii="標楷體" w:eastAsia="標楷體" w:hAnsi="標楷體" w:cs="Times New Roman" w:hint="eastAsia"/>
          <w:b/>
          <w:sz w:val="32"/>
          <w:szCs w:val="28"/>
        </w:rPr>
        <w:t>請</w:t>
      </w:r>
      <w:del w:id="16" w:author="陳彥碩" w:date="2019-05-31T22:14:00Z">
        <w:r w:rsidR="00015248" w:rsidDel="00C8235E">
          <w:rPr>
            <w:rFonts w:ascii="標楷體" w:eastAsia="標楷體" w:hAnsi="標楷體" w:cs="Times New Roman" w:hint="eastAsia"/>
            <w:b/>
            <w:sz w:val="32"/>
            <w:szCs w:val="28"/>
          </w:rPr>
          <w:delText>核准</w:delText>
        </w:r>
      </w:del>
      <w:r w:rsidR="00015248">
        <w:rPr>
          <w:rFonts w:ascii="標楷體" w:eastAsia="標楷體" w:hAnsi="標楷體" w:cs="Times New Roman" w:hint="eastAsia"/>
          <w:b/>
          <w:sz w:val="32"/>
          <w:szCs w:val="28"/>
        </w:rPr>
        <w:t>同意</w:t>
      </w:r>
      <w:del w:id="17" w:author="陳彥碩" w:date="2019-05-31T22:17:00Z">
        <w:r w:rsidR="001C7231" w:rsidDel="00C8235E">
          <w:rPr>
            <w:rFonts w:ascii="標楷體" w:eastAsia="標楷體" w:hAnsi="標楷體" w:cs="Times New Roman" w:hint="eastAsia"/>
            <w:b/>
            <w:sz w:val="32"/>
            <w:szCs w:val="28"/>
          </w:rPr>
          <w:delText>期中</w:delText>
        </w:r>
      </w:del>
      <w:r w:rsidR="001C7231">
        <w:rPr>
          <w:rFonts w:ascii="標楷體" w:eastAsia="標楷體" w:hAnsi="標楷體" w:cs="Times New Roman" w:hint="eastAsia"/>
          <w:b/>
          <w:sz w:val="32"/>
          <w:szCs w:val="28"/>
        </w:rPr>
        <w:t>報告內容之修正</w:t>
      </w:r>
      <w:ins w:id="18" w:author="陳彥碩" w:date="2019-05-31T22:16:00Z">
        <w:r w:rsidR="00C8235E">
          <w:rPr>
            <w:rFonts w:ascii="標楷體" w:eastAsia="標楷體" w:hAnsi="標楷體" w:cs="Times New Roman" w:hint="eastAsia"/>
            <w:b/>
            <w:sz w:val="32"/>
            <w:szCs w:val="28"/>
          </w:rPr>
          <w:t>並撥付第二期</w:t>
        </w:r>
      </w:ins>
      <w:ins w:id="19" w:author="陳彥碩" w:date="2019-05-31T22:18:00Z">
        <w:r w:rsidR="00494923">
          <w:rPr>
            <w:rFonts w:ascii="標楷體" w:eastAsia="標楷體" w:hAnsi="標楷體" w:cs="Times New Roman" w:hint="eastAsia"/>
            <w:b/>
            <w:sz w:val="32"/>
            <w:szCs w:val="28"/>
          </w:rPr>
          <w:t>補助</w:t>
        </w:r>
      </w:ins>
      <w:ins w:id="20" w:author="陳彥碩" w:date="2019-05-31T22:16:00Z">
        <w:r w:rsidR="00C8235E">
          <w:rPr>
            <w:rFonts w:ascii="標楷體" w:eastAsia="標楷體" w:hAnsi="標楷體" w:cs="Times New Roman" w:hint="eastAsia"/>
            <w:b/>
            <w:sz w:val="32"/>
            <w:szCs w:val="28"/>
          </w:rPr>
          <w:t>款</w:t>
        </w:r>
      </w:ins>
      <w:r w:rsidR="00165AC4" w:rsidRPr="00EE424C">
        <w:rPr>
          <w:rFonts w:ascii="標楷體" w:eastAsia="標楷體" w:hAnsi="標楷體" w:cs="Times New Roman" w:hint="eastAsia"/>
          <w:b/>
          <w:bCs/>
          <w:sz w:val="32"/>
          <w:szCs w:val="28"/>
        </w:rPr>
        <w:t>。</w:t>
      </w:r>
    </w:p>
    <w:p w14:paraId="0D6238FF" w14:textId="77777777" w:rsidR="00015248" w:rsidRDefault="008A34EC" w:rsidP="008A34EC">
      <w:pPr>
        <w:snapToGrid w:val="0"/>
        <w:spacing w:beforeLines="50" w:before="180" w:afterLines="50" w:after="180" w:line="240" w:lineRule="atLeast"/>
        <w:ind w:left="961" w:hangingChars="300" w:hanging="961"/>
        <w:rPr>
          <w:rFonts w:ascii="標楷體" w:eastAsia="標楷體" w:hAnsi="標楷體" w:cs="Times New Roman"/>
          <w:b/>
          <w:sz w:val="32"/>
          <w:szCs w:val="28"/>
        </w:rPr>
      </w:pPr>
      <w:r w:rsidRPr="00EE424C">
        <w:rPr>
          <w:rFonts w:ascii="標楷體" w:eastAsia="標楷體" w:hAnsi="標楷體" w:cs="Times New Roman" w:hint="eastAsia"/>
          <w:b/>
          <w:sz w:val="32"/>
          <w:szCs w:val="28"/>
        </w:rPr>
        <w:t>說明：</w:t>
      </w:r>
    </w:p>
    <w:p w14:paraId="1C9DCAAF" w14:textId="418E0BE4" w:rsidR="00494923" w:rsidRDefault="00494923" w:rsidP="00C8235E">
      <w:pPr>
        <w:pStyle w:val="af0"/>
        <w:numPr>
          <w:ilvl w:val="0"/>
          <w:numId w:val="1"/>
        </w:numPr>
        <w:snapToGrid w:val="0"/>
        <w:spacing w:beforeLines="50" w:before="180" w:afterLines="50" w:after="180" w:line="240" w:lineRule="atLeast"/>
        <w:ind w:leftChars="0" w:left="641" w:hangingChars="200" w:hanging="641"/>
        <w:rPr>
          <w:ins w:id="21" w:author="陳彥碩" w:date="2019-05-31T22:21:00Z"/>
          <w:rFonts w:ascii="標楷體" w:eastAsia="標楷體" w:hAnsi="標楷體" w:cs="Times New Roman"/>
          <w:b/>
          <w:sz w:val="32"/>
          <w:szCs w:val="28"/>
        </w:rPr>
        <w:pPrChange w:id="22" w:author="陳彥碩" w:date="2019-05-31T22:08:00Z">
          <w:pPr>
            <w:pStyle w:val="af0"/>
            <w:numPr>
              <w:numId w:val="1"/>
            </w:numPr>
            <w:snapToGrid w:val="0"/>
            <w:spacing w:beforeLines="50" w:before="180" w:afterLines="50" w:after="180" w:line="240" w:lineRule="atLeast"/>
            <w:ind w:leftChars="0" w:left="360" w:hanging="360"/>
          </w:pPr>
        </w:pPrChange>
      </w:pPr>
      <w:ins w:id="23" w:author="陳彥碩" w:date="2019-05-31T22:21:00Z">
        <w:r>
          <w:rPr>
            <w:rFonts w:ascii="標楷體" w:eastAsia="標楷體" w:hAnsi="標楷體" w:cs="Times New Roman" w:hint="eastAsia"/>
            <w:b/>
            <w:sz w:val="32"/>
            <w:szCs w:val="28"/>
          </w:rPr>
          <w:t>依貴部108年6月</w:t>
        </w:r>
        <w:r w:rsidRPr="00494923">
          <w:rPr>
            <w:rFonts w:ascii="標楷體" w:eastAsia="標楷體" w:hAnsi="標楷體" w:cs="Times New Roman" w:hint="eastAsia"/>
            <w:b/>
            <w:color w:val="FF0000"/>
            <w:sz w:val="32"/>
            <w:szCs w:val="28"/>
            <w:rPrChange w:id="24" w:author="陳彥碩" w:date="2019-05-31T22:24:00Z">
              <w:rPr>
                <w:rFonts w:ascii="標楷體" w:eastAsia="標楷體" w:hAnsi="標楷體" w:cs="Times New Roman" w:hint="eastAsia"/>
                <w:b/>
                <w:sz w:val="32"/>
                <w:szCs w:val="28"/>
              </w:rPr>
            </w:rPrChange>
          </w:rPr>
          <w:t>xx</w:t>
        </w:r>
        <w:r>
          <w:rPr>
            <w:rFonts w:ascii="標楷體" w:eastAsia="標楷體" w:hAnsi="標楷體" w:cs="Times New Roman" w:hint="eastAsia"/>
            <w:b/>
            <w:sz w:val="32"/>
            <w:szCs w:val="28"/>
          </w:rPr>
          <w:t>日文源字第</w:t>
        </w:r>
      </w:ins>
      <w:ins w:id="25" w:author="陳彥碩" w:date="2019-05-31T22:22:00Z">
        <w:r w:rsidRPr="00494923">
          <w:rPr>
            <w:rFonts w:ascii="標楷體" w:eastAsia="標楷體" w:hAnsi="標楷體" w:cs="Times New Roman" w:hint="eastAsia"/>
            <w:b/>
            <w:color w:val="FF0000"/>
            <w:sz w:val="32"/>
            <w:szCs w:val="28"/>
            <w:rPrChange w:id="26" w:author="陳彥碩" w:date="2019-05-31T22:24:00Z">
              <w:rPr>
                <w:rFonts w:ascii="標楷體" w:eastAsia="標楷體" w:hAnsi="標楷體" w:cs="Times New Roman" w:hint="eastAsia"/>
                <w:b/>
                <w:sz w:val="32"/>
                <w:szCs w:val="28"/>
              </w:rPr>
            </w:rPrChange>
          </w:rPr>
          <w:t>108XXXXXXX</w:t>
        </w:r>
      </w:ins>
      <w:ins w:id="27" w:author="陳彥碩" w:date="2019-05-31T22:23:00Z">
        <w:r>
          <w:rPr>
            <w:rFonts w:ascii="標楷體" w:eastAsia="標楷體" w:hAnsi="標楷體" w:cs="Times New Roman" w:hint="eastAsia"/>
            <w:b/>
            <w:sz w:val="32"/>
            <w:szCs w:val="28"/>
          </w:rPr>
          <w:t>號函辦理。</w:t>
        </w:r>
      </w:ins>
    </w:p>
    <w:p w14:paraId="50CB1381" w14:textId="5E925408" w:rsidR="001C7231" w:rsidDel="00494923" w:rsidRDefault="001C7231" w:rsidP="00C8235E">
      <w:pPr>
        <w:pStyle w:val="af0"/>
        <w:numPr>
          <w:ilvl w:val="0"/>
          <w:numId w:val="1"/>
        </w:numPr>
        <w:snapToGrid w:val="0"/>
        <w:spacing w:beforeLines="50" w:before="180" w:afterLines="50" w:after="180" w:line="240" w:lineRule="atLeast"/>
        <w:ind w:leftChars="0" w:left="641" w:hangingChars="200" w:hanging="641"/>
        <w:rPr>
          <w:del w:id="28" w:author="陳彥碩" w:date="2019-05-31T22:26:00Z"/>
          <w:rFonts w:ascii="標楷體" w:eastAsia="標楷體" w:hAnsi="標楷體" w:cs="Times New Roman"/>
          <w:b/>
          <w:sz w:val="32"/>
          <w:szCs w:val="28"/>
        </w:rPr>
        <w:pPrChange w:id="29" w:author="陳彥碩" w:date="2019-05-31T22:08:00Z">
          <w:pPr>
            <w:pStyle w:val="af0"/>
            <w:numPr>
              <w:numId w:val="1"/>
            </w:numPr>
            <w:snapToGrid w:val="0"/>
            <w:spacing w:beforeLines="50" w:before="180" w:afterLines="50" w:after="180" w:line="240" w:lineRule="atLeast"/>
            <w:ind w:leftChars="0" w:left="360" w:hanging="360"/>
          </w:pPr>
        </w:pPrChange>
      </w:pPr>
      <w:r>
        <w:rPr>
          <w:rFonts w:ascii="標楷體" w:eastAsia="標楷體" w:hAnsi="標楷體" w:cs="Times New Roman" w:hint="eastAsia"/>
          <w:b/>
          <w:sz w:val="32"/>
          <w:szCs w:val="28"/>
        </w:rPr>
        <w:t>依</w:t>
      </w:r>
      <w:ins w:id="30" w:author="陳彥碩" w:date="2019-05-31T22:08:00Z">
        <w:r w:rsidR="00C8235E">
          <w:rPr>
            <w:rFonts w:ascii="標楷體" w:eastAsia="標楷體" w:hAnsi="標楷體" w:cs="Times New Roman" w:hint="eastAsia"/>
            <w:b/>
            <w:sz w:val="32"/>
            <w:szCs w:val="28"/>
          </w:rPr>
          <w:t>貴部</w:t>
        </w:r>
      </w:ins>
      <w:r>
        <w:rPr>
          <w:rFonts w:ascii="標楷體" w:eastAsia="標楷體" w:hAnsi="標楷體" w:cs="Times New Roman" w:hint="eastAsia"/>
          <w:b/>
          <w:sz w:val="32"/>
          <w:szCs w:val="28"/>
        </w:rPr>
        <w:t>期中審查</w:t>
      </w:r>
      <w:del w:id="31" w:author="陳彥碩" w:date="2019-05-31T22:08:00Z">
        <w:r w:rsidDel="00C8235E">
          <w:rPr>
            <w:rFonts w:ascii="標楷體" w:eastAsia="標楷體" w:hAnsi="標楷體" w:cs="Times New Roman" w:hint="eastAsia"/>
            <w:b/>
            <w:sz w:val="32"/>
            <w:szCs w:val="28"/>
          </w:rPr>
          <w:delText>會議委員</w:delText>
        </w:r>
      </w:del>
      <w:r>
        <w:rPr>
          <w:rFonts w:ascii="標楷體" w:eastAsia="標楷體" w:hAnsi="標楷體" w:cs="Times New Roman" w:hint="eastAsia"/>
          <w:b/>
          <w:sz w:val="32"/>
          <w:szCs w:val="28"/>
        </w:rPr>
        <w:t>意見</w:t>
      </w:r>
      <w:ins w:id="32" w:author="陳彥碩" w:date="2019-05-31T22:25:00Z">
        <w:r w:rsidR="00494923">
          <w:rPr>
            <w:rFonts w:ascii="標楷體" w:eastAsia="標楷體" w:hAnsi="標楷體" w:cs="Times New Roman" w:hint="eastAsia"/>
            <w:b/>
            <w:sz w:val="32"/>
            <w:szCs w:val="28"/>
          </w:rPr>
          <w:t>，業已完成</w:t>
        </w:r>
      </w:ins>
      <w:ins w:id="33" w:author="陳彥碩" w:date="2019-05-31T22:23:00Z">
        <w:r w:rsidR="00494923">
          <w:rPr>
            <w:rFonts w:ascii="標楷體" w:eastAsia="標楷體" w:hAnsi="標楷體" w:cs="Times New Roman" w:hint="eastAsia"/>
            <w:b/>
            <w:sz w:val="32"/>
            <w:szCs w:val="28"/>
          </w:rPr>
          <w:t>修正</w:t>
        </w:r>
      </w:ins>
      <w:r>
        <w:rPr>
          <w:rFonts w:ascii="標楷體" w:eastAsia="標楷體" w:hAnsi="標楷體" w:cs="Times New Roman" w:hint="eastAsia"/>
          <w:b/>
          <w:sz w:val="32"/>
          <w:szCs w:val="28"/>
        </w:rPr>
        <w:t>，</w:t>
      </w:r>
      <w:ins w:id="34" w:author="陳彥碩" w:date="2019-05-31T22:23:00Z">
        <w:r w:rsidR="00494923">
          <w:rPr>
            <w:rFonts w:ascii="標楷體" w:eastAsia="標楷體" w:hAnsi="標楷體" w:cs="Times New Roman" w:hint="eastAsia"/>
            <w:b/>
            <w:sz w:val="32"/>
            <w:szCs w:val="28"/>
          </w:rPr>
          <w:t>現</w:t>
        </w:r>
      </w:ins>
      <w:ins w:id="35" w:author="陳彥碩" w:date="2019-05-31T22:09:00Z">
        <w:r w:rsidR="00494923">
          <w:rPr>
            <w:rFonts w:ascii="標楷體" w:eastAsia="標楷體" w:hAnsi="標楷體" w:cs="Times New Roman" w:hint="eastAsia"/>
            <w:b/>
            <w:sz w:val="32"/>
            <w:szCs w:val="28"/>
          </w:rPr>
          <w:t>檢</w:t>
        </w:r>
      </w:ins>
      <w:ins w:id="36" w:author="陳彥碩" w:date="2019-05-31T22:20:00Z">
        <w:r w:rsidR="00494923">
          <w:rPr>
            <w:rFonts w:ascii="標楷體" w:eastAsia="標楷體" w:hAnsi="標楷體" w:cs="Times New Roman" w:hint="eastAsia"/>
            <w:b/>
            <w:sz w:val="32"/>
            <w:szCs w:val="28"/>
          </w:rPr>
          <w:t>附</w:t>
        </w:r>
      </w:ins>
      <w:del w:id="37" w:author="陳彥碩" w:date="2019-05-31T22:08:00Z">
        <w:r w:rsidDel="00C8235E">
          <w:rPr>
            <w:rFonts w:ascii="標楷體" w:eastAsia="標楷體" w:hAnsi="標楷體" w:cs="Times New Roman" w:hint="eastAsia"/>
            <w:b/>
            <w:sz w:val="32"/>
            <w:szCs w:val="28"/>
          </w:rPr>
          <w:delText>繳交</w:delText>
        </w:r>
      </w:del>
      <w:ins w:id="38" w:author="陳彥碩" w:date="2019-05-31T22:18:00Z">
        <w:r w:rsidR="00494923">
          <w:rPr>
            <w:rFonts w:ascii="標楷體" w:eastAsia="標楷體" w:hAnsi="標楷體" w:cs="Times New Roman" w:hint="eastAsia"/>
            <w:b/>
            <w:sz w:val="32"/>
            <w:szCs w:val="28"/>
          </w:rPr>
          <w:t>回復說</w:t>
        </w:r>
      </w:ins>
      <w:ins w:id="39" w:author="陳彥碩" w:date="2019-05-31T22:19:00Z">
        <w:r w:rsidR="00494923">
          <w:rPr>
            <w:rFonts w:ascii="標楷體" w:eastAsia="標楷體" w:hAnsi="標楷體" w:cs="Times New Roman" w:hint="eastAsia"/>
            <w:b/>
            <w:sz w:val="32"/>
            <w:szCs w:val="28"/>
          </w:rPr>
          <w:t>明</w:t>
        </w:r>
      </w:ins>
      <w:del w:id="40" w:author="陳彥碩" w:date="2019-05-31T22:18:00Z">
        <w:r w:rsidDel="00494923">
          <w:rPr>
            <w:rFonts w:ascii="標楷體" w:eastAsia="標楷體" w:hAnsi="標楷體" w:cs="Times New Roman" w:hint="eastAsia"/>
            <w:b/>
            <w:sz w:val="32"/>
            <w:szCs w:val="28"/>
          </w:rPr>
          <w:delText>委員意見回覆</w:delText>
        </w:r>
      </w:del>
      <w:r>
        <w:rPr>
          <w:rFonts w:ascii="標楷體" w:eastAsia="標楷體" w:hAnsi="標楷體" w:cs="Times New Roman" w:hint="eastAsia"/>
          <w:b/>
          <w:sz w:val="32"/>
          <w:szCs w:val="28"/>
        </w:rPr>
        <w:t>表</w:t>
      </w:r>
      <w:del w:id="41" w:author="陳彥碩" w:date="2019-05-31T22:19:00Z">
        <w:r w:rsidDel="00494923">
          <w:rPr>
            <w:rFonts w:ascii="標楷體" w:eastAsia="標楷體" w:hAnsi="標楷體" w:cs="Times New Roman" w:hint="eastAsia"/>
            <w:b/>
            <w:sz w:val="32"/>
            <w:szCs w:val="28"/>
          </w:rPr>
          <w:delText>，並根據委員意見提交資料</w:delText>
        </w:r>
      </w:del>
      <w:ins w:id="42" w:author="陳彥碩" w:date="2019-05-31T22:20:00Z">
        <w:r w:rsidR="00494923">
          <w:rPr>
            <w:rFonts w:ascii="標楷體" w:eastAsia="標楷體" w:hAnsi="標楷體" w:cs="Times New Roman" w:hint="eastAsia"/>
            <w:b/>
            <w:sz w:val="32"/>
            <w:szCs w:val="28"/>
          </w:rPr>
          <w:t>、</w:t>
        </w:r>
      </w:ins>
      <w:ins w:id="43" w:author="陳彥碩" w:date="2019-05-31T22:25:00Z">
        <w:r w:rsidR="00494923">
          <w:rPr>
            <w:rFonts w:ascii="標楷體" w:eastAsia="標楷體" w:hAnsi="標楷體" w:cs="Times New Roman" w:hint="eastAsia"/>
            <w:b/>
            <w:sz w:val="32"/>
            <w:szCs w:val="28"/>
          </w:rPr>
          <w:t>修正後報告、</w:t>
        </w:r>
      </w:ins>
      <w:r>
        <w:rPr>
          <w:rFonts w:ascii="標楷體" w:eastAsia="標楷體" w:hAnsi="標楷體" w:cs="Times New Roman" w:hint="eastAsia"/>
          <w:b/>
          <w:sz w:val="32"/>
          <w:szCs w:val="28"/>
        </w:rPr>
        <w:t>收存規劃表</w:t>
      </w:r>
      <w:ins w:id="44" w:author="陳彥碩" w:date="2019-05-31T22:20:00Z">
        <w:r w:rsidR="00494923">
          <w:rPr>
            <w:rFonts w:ascii="標楷體" w:eastAsia="標楷體" w:hAnsi="標楷體" w:cs="Times New Roman" w:hint="eastAsia"/>
            <w:b/>
            <w:sz w:val="32"/>
            <w:szCs w:val="28"/>
          </w:rPr>
          <w:t>及相關</w:t>
        </w:r>
      </w:ins>
      <w:ins w:id="45" w:author="陳彥碩" w:date="2019-05-31T22:24:00Z">
        <w:r w:rsidR="00494923">
          <w:rPr>
            <w:rFonts w:ascii="標楷體" w:eastAsia="標楷體" w:hAnsi="標楷體" w:cs="Times New Roman" w:hint="eastAsia"/>
            <w:b/>
            <w:sz w:val="32"/>
            <w:szCs w:val="28"/>
          </w:rPr>
          <w:t>補充資料如附件</w:t>
        </w:r>
      </w:ins>
      <w:r>
        <w:rPr>
          <w:rFonts w:ascii="標楷體" w:eastAsia="標楷體" w:hAnsi="標楷體" w:cs="Times New Roman" w:hint="eastAsia"/>
          <w:b/>
          <w:sz w:val="32"/>
          <w:szCs w:val="28"/>
        </w:rPr>
        <w:t>。</w:t>
      </w:r>
    </w:p>
    <w:p w14:paraId="6948CC77" w14:textId="13D6DBAF" w:rsidR="00015248" w:rsidRPr="00494923" w:rsidRDefault="001C7231" w:rsidP="00494923">
      <w:pPr>
        <w:pStyle w:val="af0"/>
        <w:numPr>
          <w:ilvl w:val="0"/>
          <w:numId w:val="1"/>
        </w:numPr>
        <w:snapToGrid w:val="0"/>
        <w:spacing w:beforeLines="50" w:before="180" w:afterLines="50" w:after="180" w:line="240" w:lineRule="atLeast"/>
        <w:ind w:leftChars="0" w:left="641" w:hangingChars="200" w:hanging="641"/>
        <w:rPr>
          <w:rFonts w:ascii="標楷體" w:eastAsia="標楷體" w:hAnsi="標楷體" w:cs="Times New Roman"/>
          <w:b/>
          <w:sz w:val="32"/>
          <w:szCs w:val="28"/>
          <w:rPrChange w:id="46" w:author="陳彥碩" w:date="2019-05-31T22:26:00Z">
            <w:rPr/>
          </w:rPrChange>
        </w:rPr>
        <w:pPrChange w:id="47" w:author="陳彥碩" w:date="2019-05-31T22:26:00Z">
          <w:pPr>
            <w:pStyle w:val="af0"/>
            <w:numPr>
              <w:numId w:val="1"/>
            </w:numPr>
            <w:snapToGrid w:val="0"/>
            <w:spacing w:beforeLines="50" w:before="180" w:afterLines="50" w:after="180" w:line="240" w:lineRule="atLeast"/>
            <w:ind w:leftChars="0" w:left="360" w:hanging="360"/>
          </w:pPr>
        </w:pPrChange>
      </w:pPr>
      <w:del w:id="48" w:author="陳彥碩" w:date="2019-05-31T22:26:00Z">
        <w:r w:rsidRPr="00494923" w:rsidDel="00494923">
          <w:rPr>
            <w:rFonts w:ascii="標楷體" w:eastAsia="標楷體" w:hAnsi="標楷體" w:cs="Times New Roman" w:hint="eastAsia"/>
            <w:b/>
            <w:sz w:val="32"/>
            <w:szCs w:val="28"/>
            <w:rPrChange w:id="49" w:author="陳彥碩" w:date="2019-05-31T22:26:00Z">
              <w:rPr>
                <w:rFonts w:hint="eastAsia"/>
              </w:rPr>
            </w:rPrChange>
          </w:rPr>
          <w:delText>相關期中報告修正資料如附件。</w:delText>
        </w:r>
      </w:del>
    </w:p>
    <w:p w14:paraId="05A174EB" w14:textId="5017A22F" w:rsidR="00F930B8" w:rsidRPr="001C7231" w:rsidRDefault="00F930B8" w:rsidP="001C7231">
      <w:pPr>
        <w:snapToGrid w:val="0"/>
        <w:spacing w:beforeLines="50" w:before="180" w:afterLines="50" w:after="180" w:line="240" w:lineRule="atLeast"/>
        <w:rPr>
          <w:rFonts w:ascii="標楷體" w:eastAsia="標楷體" w:hAnsi="標楷體" w:cs="Times New Roman" w:hint="eastAsia"/>
          <w:b/>
          <w:sz w:val="32"/>
          <w:szCs w:val="28"/>
        </w:rPr>
      </w:pPr>
    </w:p>
    <w:p w14:paraId="446E58D9" w14:textId="77777777" w:rsidR="00F930B8" w:rsidRPr="00EE424C" w:rsidRDefault="00F930B8" w:rsidP="00AD37D4">
      <w:pPr>
        <w:snapToGrid w:val="0"/>
        <w:spacing w:beforeLines="50" w:before="180" w:afterLines="50" w:after="180" w:line="240" w:lineRule="atLeast"/>
        <w:ind w:left="961" w:hangingChars="300" w:hanging="961"/>
        <w:rPr>
          <w:rFonts w:ascii="標楷體" w:eastAsia="標楷體" w:hAnsi="標楷體" w:cs="Times New Roman"/>
          <w:b/>
          <w:sz w:val="32"/>
          <w:szCs w:val="28"/>
        </w:rPr>
      </w:pPr>
    </w:p>
    <w:p w14:paraId="585349A2" w14:textId="77777777" w:rsidR="007C2154" w:rsidRPr="00EE424C" w:rsidRDefault="007C2154" w:rsidP="00AD37D4">
      <w:pPr>
        <w:spacing w:beforeLines="50" w:before="180" w:afterLines="50" w:after="180"/>
        <w:jc w:val="center"/>
        <w:rPr>
          <w:rFonts w:ascii="標楷體" w:eastAsia="標楷體" w:hAnsi="標楷體"/>
          <w:sz w:val="36"/>
        </w:rPr>
      </w:pPr>
    </w:p>
    <w:p w14:paraId="0E3CACAA" w14:textId="77777777" w:rsidR="007C2154" w:rsidRPr="00EE424C" w:rsidRDefault="007C2154" w:rsidP="007C2154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  <w:r w:rsidRPr="00EE424C">
        <w:rPr>
          <w:rFonts w:ascii="標楷體" w:eastAsia="標楷體" w:hAnsi="標楷體" w:hint="eastAsia"/>
          <w:sz w:val="22"/>
          <w:szCs w:val="28"/>
        </w:rPr>
        <w:t>正本：文化部</w:t>
      </w:r>
    </w:p>
    <w:p w14:paraId="48B89CF2" w14:textId="28A354C6" w:rsidR="007C2154" w:rsidRPr="00EE424C" w:rsidRDefault="007C2154" w:rsidP="007C2154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  <w:r w:rsidRPr="00EE424C">
        <w:rPr>
          <w:rFonts w:ascii="標楷體" w:eastAsia="標楷體" w:hAnsi="標楷體" w:hint="eastAsia"/>
          <w:sz w:val="22"/>
          <w:szCs w:val="28"/>
        </w:rPr>
        <w:t>副本：</w:t>
      </w:r>
    </w:p>
    <w:p w14:paraId="6D69C9AD" w14:textId="3F090375" w:rsidR="007C2154" w:rsidRPr="00EE424C" w:rsidRDefault="007C2154" w:rsidP="007C2154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</w:p>
    <w:p w14:paraId="0E6AE2EB" w14:textId="57D67572" w:rsidR="007C2154" w:rsidRPr="00EE424C" w:rsidRDefault="00B8119B" w:rsidP="007C2154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  <w:r w:rsidRPr="00EE424C">
        <w:rPr>
          <w:rFonts w:ascii="標楷體" w:eastAsia="標楷體" w:hAnsi="標楷體"/>
          <w:noProof/>
          <w:sz w:val="22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73079B" wp14:editId="6A1ECCC6">
                <wp:simplePos x="0" y="0"/>
                <wp:positionH relativeFrom="column">
                  <wp:posOffset>60325</wp:posOffset>
                </wp:positionH>
                <wp:positionV relativeFrom="paragraph">
                  <wp:posOffset>16510</wp:posOffset>
                </wp:positionV>
                <wp:extent cx="2815933" cy="1617980"/>
                <wp:effectExtent l="0" t="0" r="22860" b="203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5933" cy="161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070C21" w14:textId="3D8E6B38" w:rsidR="007C2154" w:rsidRPr="00BC2C9D" w:rsidRDefault="00BC2C9D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(</w:t>
                            </w:r>
                            <w:r w:rsidR="007C2154" w:rsidRPr="00BC2C9D">
                              <w:rPr>
                                <w:rFonts w:hint="eastAsia"/>
                                <w:color w:val="FF0000"/>
                              </w:rPr>
                              <w:t>蓋</w:t>
                            </w:r>
                            <w:r w:rsidR="00B8119B">
                              <w:rPr>
                                <w:rFonts w:hint="eastAsia"/>
                                <w:color w:val="FF0000"/>
                              </w:rPr>
                              <w:t>單位</w:t>
                            </w:r>
                            <w:r w:rsidR="007C2154" w:rsidRPr="00BC2C9D">
                              <w:rPr>
                                <w:rFonts w:hint="eastAsia"/>
                                <w:color w:val="FF0000"/>
                              </w:rPr>
                              <w:t>大小章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7307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75pt;margin-top:1.3pt;width:221.75pt;height:127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" strokecolor="#bfbfbf [2412]">
                <v:textbox>
                  <w:txbxContent>
                    <w:p w14:paraId="71070C21" w14:textId="3D8E6B38" w:rsidR="007C2154" w:rsidRPr="00BC2C9D" w:rsidRDefault="00BC2C9D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(</w:t>
                      </w:r>
                      <w:r w:rsidR="007C2154" w:rsidRPr="00BC2C9D">
                        <w:rPr>
                          <w:rFonts w:hint="eastAsia"/>
                          <w:color w:val="FF0000"/>
                        </w:rPr>
                        <w:t>蓋</w:t>
                      </w:r>
                      <w:r w:rsidR="00B8119B">
                        <w:rPr>
                          <w:rFonts w:hint="eastAsia"/>
                          <w:color w:val="FF0000"/>
                        </w:rPr>
                        <w:t>單位</w:t>
                      </w:r>
                      <w:r w:rsidR="007C2154" w:rsidRPr="00BC2C9D">
                        <w:rPr>
                          <w:rFonts w:hint="eastAsia"/>
                          <w:color w:val="FF0000"/>
                        </w:rPr>
                        <w:t>大小章</w:t>
                      </w:r>
                      <w:r>
                        <w:rPr>
                          <w:rFonts w:hint="eastAsia"/>
                          <w:color w:val="FF000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5900898" w14:textId="77777777" w:rsidR="007C2154" w:rsidRPr="00EE424C" w:rsidRDefault="007C2154" w:rsidP="007C2154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</w:p>
    <w:p w14:paraId="71A68409" w14:textId="13E38EA0" w:rsidR="007C2154" w:rsidRPr="00EE424C" w:rsidRDefault="007C2154" w:rsidP="007C2154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</w:p>
    <w:p w14:paraId="1C243ECA" w14:textId="4154E9A8" w:rsidR="007C2154" w:rsidRPr="00EE424C" w:rsidRDefault="007C2154" w:rsidP="007C2154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</w:p>
    <w:p w14:paraId="3589860D" w14:textId="60DE7C8F" w:rsidR="007C2154" w:rsidRPr="00EE424C" w:rsidRDefault="007C2154" w:rsidP="007C2154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</w:p>
    <w:p w14:paraId="77E8832D" w14:textId="0D94AF96" w:rsidR="007C2154" w:rsidRPr="00EE424C" w:rsidRDefault="007C2154" w:rsidP="007C2154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</w:p>
    <w:p w14:paraId="2DFD491D" w14:textId="77777777" w:rsidR="007C2154" w:rsidRPr="00EE424C" w:rsidRDefault="007C2154" w:rsidP="007C2154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</w:p>
    <w:p w14:paraId="68EAA96F" w14:textId="60423905" w:rsidR="007C2154" w:rsidRPr="00EE424C" w:rsidRDefault="007C2154" w:rsidP="007C2154">
      <w:pPr>
        <w:wordWrap w:val="0"/>
        <w:snapToGrid w:val="0"/>
        <w:spacing w:line="240" w:lineRule="exact"/>
        <w:rPr>
          <w:rFonts w:ascii="標楷體" w:eastAsia="標楷體" w:hAnsi="標楷體"/>
          <w:sz w:val="22"/>
          <w:szCs w:val="28"/>
        </w:rPr>
      </w:pPr>
      <w:bookmarkStart w:id="50" w:name="_GoBack"/>
      <w:bookmarkEnd w:id="50"/>
    </w:p>
    <w:sectPr w:rsidR="007C2154" w:rsidRPr="00EE424C" w:rsidSect="00457CA8">
      <w:pgSz w:w="11906" w:h="16838"/>
      <w:pgMar w:top="1440" w:right="17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B8F14B" w14:textId="77777777" w:rsidR="00FA5A8F" w:rsidRDefault="00FA5A8F" w:rsidP="009117E6">
      <w:r>
        <w:separator/>
      </w:r>
    </w:p>
  </w:endnote>
  <w:endnote w:type="continuationSeparator" w:id="0">
    <w:p w14:paraId="78AE0797" w14:textId="77777777" w:rsidR="00FA5A8F" w:rsidRDefault="00FA5A8F" w:rsidP="00911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018399" w14:textId="77777777" w:rsidR="00FA5A8F" w:rsidRDefault="00FA5A8F" w:rsidP="009117E6">
      <w:r>
        <w:separator/>
      </w:r>
    </w:p>
  </w:footnote>
  <w:footnote w:type="continuationSeparator" w:id="0">
    <w:p w14:paraId="732D71B2" w14:textId="77777777" w:rsidR="00FA5A8F" w:rsidRDefault="00FA5A8F" w:rsidP="009117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769E3"/>
    <w:multiLevelType w:val="hybridMultilevel"/>
    <w:tmpl w:val="899EE39E"/>
    <w:lvl w:ilvl="0" w:tplc="04090015">
      <w:start w:val="1"/>
      <w:numFmt w:val="taiwaneseCountingThousand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陳彥碩">
    <w15:presenceInfo w15:providerId="AD" w15:userId="S-1-5-21-4289966338-878092446-3746337252-448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7E6"/>
    <w:rsid w:val="00002ADA"/>
    <w:rsid w:val="00002BD6"/>
    <w:rsid w:val="00014018"/>
    <w:rsid w:val="00015248"/>
    <w:rsid w:val="00032CD8"/>
    <w:rsid w:val="000372D8"/>
    <w:rsid w:val="000378DA"/>
    <w:rsid w:val="00053AD7"/>
    <w:rsid w:val="00061387"/>
    <w:rsid w:val="00073F39"/>
    <w:rsid w:val="000763B1"/>
    <w:rsid w:val="0008775B"/>
    <w:rsid w:val="000A367A"/>
    <w:rsid w:val="000B7F82"/>
    <w:rsid w:val="000D03D6"/>
    <w:rsid w:val="00103949"/>
    <w:rsid w:val="001168CA"/>
    <w:rsid w:val="00157D70"/>
    <w:rsid w:val="00165AC4"/>
    <w:rsid w:val="0017439C"/>
    <w:rsid w:val="00175B2B"/>
    <w:rsid w:val="00176D3C"/>
    <w:rsid w:val="00181868"/>
    <w:rsid w:val="001C2406"/>
    <w:rsid w:val="001C7231"/>
    <w:rsid w:val="001D7F8C"/>
    <w:rsid w:val="001F2FFA"/>
    <w:rsid w:val="00207BA0"/>
    <w:rsid w:val="0022091B"/>
    <w:rsid w:val="00223F25"/>
    <w:rsid w:val="0024682A"/>
    <w:rsid w:val="002617A0"/>
    <w:rsid w:val="002710B9"/>
    <w:rsid w:val="00275A21"/>
    <w:rsid w:val="002C6B02"/>
    <w:rsid w:val="002C7EFA"/>
    <w:rsid w:val="002E0358"/>
    <w:rsid w:val="003004F2"/>
    <w:rsid w:val="00332F8C"/>
    <w:rsid w:val="00333D41"/>
    <w:rsid w:val="00337AC6"/>
    <w:rsid w:val="00363939"/>
    <w:rsid w:val="003831D7"/>
    <w:rsid w:val="003C202D"/>
    <w:rsid w:val="003C2E20"/>
    <w:rsid w:val="003E1B14"/>
    <w:rsid w:val="003F6DDD"/>
    <w:rsid w:val="00420BF8"/>
    <w:rsid w:val="004255AF"/>
    <w:rsid w:val="00457CA8"/>
    <w:rsid w:val="00494923"/>
    <w:rsid w:val="004B49B8"/>
    <w:rsid w:val="004C0FCF"/>
    <w:rsid w:val="004F149B"/>
    <w:rsid w:val="00534CB8"/>
    <w:rsid w:val="005460D3"/>
    <w:rsid w:val="005748DF"/>
    <w:rsid w:val="00586A7E"/>
    <w:rsid w:val="0059036C"/>
    <w:rsid w:val="005B188D"/>
    <w:rsid w:val="005C44E9"/>
    <w:rsid w:val="005F29A5"/>
    <w:rsid w:val="006019DD"/>
    <w:rsid w:val="00620DCD"/>
    <w:rsid w:val="006278EA"/>
    <w:rsid w:val="006617CD"/>
    <w:rsid w:val="00681157"/>
    <w:rsid w:val="006E45B7"/>
    <w:rsid w:val="00706FF4"/>
    <w:rsid w:val="007277D9"/>
    <w:rsid w:val="00747EDE"/>
    <w:rsid w:val="00754451"/>
    <w:rsid w:val="007574B4"/>
    <w:rsid w:val="007762C4"/>
    <w:rsid w:val="007C2154"/>
    <w:rsid w:val="007C6972"/>
    <w:rsid w:val="007F3464"/>
    <w:rsid w:val="008257A4"/>
    <w:rsid w:val="00852F51"/>
    <w:rsid w:val="00864545"/>
    <w:rsid w:val="008A34EC"/>
    <w:rsid w:val="008C1418"/>
    <w:rsid w:val="008C338B"/>
    <w:rsid w:val="008C4E3D"/>
    <w:rsid w:val="008E6504"/>
    <w:rsid w:val="009117E6"/>
    <w:rsid w:val="0094070A"/>
    <w:rsid w:val="009446B9"/>
    <w:rsid w:val="0094508F"/>
    <w:rsid w:val="009B589A"/>
    <w:rsid w:val="00A0545E"/>
    <w:rsid w:val="00A078CE"/>
    <w:rsid w:val="00A27180"/>
    <w:rsid w:val="00A3763E"/>
    <w:rsid w:val="00A42F80"/>
    <w:rsid w:val="00A54CB3"/>
    <w:rsid w:val="00A80DA0"/>
    <w:rsid w:val="00A844E4"/>
    <w:rsid w:val="00A95EAA"/>
    <w:rsid w:val="00AC2DA8"/>
    <w:rsid w:val="00AC4E55"/>
    <w:rsid w:val="00AD37D4"/>
    <w:rsid w:val="00B13FFB"/>
    <w:rsid w:val="00B34854"/>
    <w:rsid w:val="00B56523"/>
    <w:rsid w:val="00B71A7D"/>
    <w:rsid w:val="00B73451"/>
    <w:rsid w:val="00B8119B"/>
    <w:rsid w:val="00BA33C0"/>
    <w:rsid w:val="00BB0DC7"/>
    <w:rsid w:val="00BC2C9D"/>
    <w:rsid w:val="00BE0A5D"/>
    <w:rsid w:val="00C014A7"/>
    <w:rsid w:val="00C04D5F"/>
    <w:rsid w:val="00C62CA7"/>
    <w:rsid w:val="00C8235E"/>
    <w:rsid w:val="00CA78EE"/>
    <w:rsid w:val="00CD73F3"/>
    <w:rsid w:val="00CE6EA0"/>
    <w:rsid w:val="00D23BE7"/>
    <w:rsid w:val="00D6094C"/>
    <w:rsid w:val="00D679D6"/>
    <w:rsid w:val="00D847D6"/>
    <w:rsid w:val="00D87471"/>
    <w:rsid w:val="00DB6D15"/>
    <w:rsid w:val="00DC2359"/>
    <w:rsid w:val="00DC422F"/>
    <w:rsid w:val="00DC773C"/>
    <w:rsid w:val="00DD4C98"/>
    <w:rsid w:val="00E2650F"/>
    <w:rsid w:val="00E50B76"/>
    <w:rsid w:val="00E516C7"/>
    <w:rsid w:val="00E55E7F"/>
    <w:rsid w:val="00EB055F"/>
    <w:rsid w:val="00EC748D"/>
    <w:rsid w:val="00EE424C"/>
    <w:rsid w:val="00EF088A"/>
    <w:rsid w:val="00F04B5E"/>
    <w:rsid w:val="00F04C55"/>
    <w:rsid w:val="00F1154D"/>
    <w:rsid w:val="00F33E5A"/>
    <w:rsid w:val="00F41498"/>
    <w:rsid w:val="00F51669"/>
    <w:rsid w:val="00F75469"/>
    <w:rsid w:val="00F930B8"/>
    <w:rsid w:val="00FA5A8F"/>
    <w:rsid w:val="00FA7520"/>
    <w:rsid w:val="00FB3214"/>
    <w:rsid w:val="00FE2297"/>
    <w:rsid w:val="00FE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6C9E2"/>
  <w15:docId w15:val="{C8DA0795-4509-4CB3-8D1D-A5CA123B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17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117E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117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117E6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F930B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7">
    <w:name w:val="Strong"/>
    <w:basedOn w:val="a0"/>
    <w:uiPriority w:val="22"/>
    <w:qFormat/>
    <w:rsid w:val="00747EDE"/>
    <w:rPr>
      <w:b/>
      <w:bCs/>
    </w:rPr>
  </w:style>
  <w:style w:type="character" w:styleId="a8">
    <w:name w:val="annotation reference"/>
    <w:basedOn w:val="a0"/>
    <w:uiPriority w:val="99"/>
    <w:semiHidden/>
    <w:unhideWhenUsed/>
    <w:rsid w:val="00BB0DC7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BB0DC7"/>
  </w:style>
  <w:style w:type="character" w:customStyle="1" w:styleId="aa">
    <w:name w:val="註解文字 字元"/>
    <w:basedOn w:val="a0"/>
    <w:link w:val="a9"/>
    <w:uiPriority w:val="99"/>
    <w:semiHidden/>
    <w:rsid w:val="00BB0DC7"/>
  </w:style>
  <w:style w:type="paragraph" w:styleId="ab">
    <w:name w:val="annotation subject"/>
    <w:basedOn w:val="a9"/>
    <w:next w:val="a9"/>
    <w:link w:val="ac"/>
    <w:uiPriority w:val="99"/>
    <w:semiHidden/>
    <w:unhideWhenUsed/>
    <w:rsid w:val="00BB0DC7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BB0DC7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BB0D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BB0DC7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181868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kern w:val="0"/>
      <w:szCs w:val="24"/>
    </w:rPr>
  </w:style>
  <w:style w:type="character" w:styleId="af">
    <w:name w:val="Hyperlink"/>
    <w:basedOn w:val="a0"/>
    <w:uiPriority w:val="99"/>
    <w:unhideWhenUsed/>
    <w:rsid w:val="002C6B02"/>
    <w:rPr>
      <w:color w:val="0000FF" w:themeColor="hyperlink"/>
      <w:u w:val="single"/>
    </w:rPr>
  </w:style>
  <w:style w:type="paragraph" w:styleId="af0">
    <w:name w:val="List Paragraph"/>
    <w:basedOn w:val="a"/>
    <w:uiPriority w:val="34"/>
    <w:qFormat/>
    <w:rsid w:val="0001524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27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1069">
          <w:marLeft w:val="135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3839B-54EB-48BE-B690-F87D5A626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>Lenovo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國家文化記憶庫專案輔導中心;劉俊彥</dc:creator>
  <cp:lastModifiedBy>陳彥碩</cp:lastModifiedBy>
  <cp:revision>2</cp:revision>
  <dcterms:created xsi:type="dcterms:W3CDTF">2019-05-31T14:27:00Z</dcterms:created>
  <dcterms:modified xsi:type="dcterms:W3CDTF">2019-05-31T14:27:00Z</dcterms:modified>
</cp:coreProperties>
</file>